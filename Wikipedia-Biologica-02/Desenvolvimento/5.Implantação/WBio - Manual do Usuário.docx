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E4C65" w:rsidRPr="00A20D4F" w:rsidRDefault="001E5A50" w:rsidP="001E5A50">
      <w:pPr>
        <w:jc w:val="center"/>
      </w:pPr>
      <w:r>
        <w:rPr>
          <w:noProof/>
          <w:lang w:val="pt-PT" w:eastAsia="pt-PT"/>
        </w:rPr>
        <w:drawing>
          <wp:inline distT="0" distB="0" distL="0" distR="0" wp14:anchorId="446C90B2" wp14:editId="13F7D887">
            <wp:extent cx="2857500" cy="2857500"/>
            <wp:effectExtent l="0" t="0" r="0" b="0"/>
            <wp:docPr id="4" name="Imagem 4" descr="Resultado de imagem para análise e desenvolvimento de sistem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Resultado de imagem para análise e desenvolvimento de sistema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C65" w:rsidRPr="00A20D4F" w:rsidRDefault="007E4C65" w:rsidP="007E4C65"/>
    <w:p w:rsidR="007E4C65" w:rsidRPr="00A20D4F" w:rsidRDefault="007E4C65" w:rsidP="007E4C65"/>
    <w:p w:rsidR="007E4C65" w:rsidRPr="00A20D4F" w:rsidRDefault="007E4C65" w:rsidP="007E4C65"/>
    <w:p w:rsidR="007E4C65" w:rsidRPr="00A20D4F" w:rsidRDefault="007E4C65" w:rsidP="007E4C65"/>
    <w:p w:rsidR="007E4C65" w:rsidRPr="00A20D4F" w:rsidRDefault="007E4C65" w:rsidP="007E4C65"/>
    <w:p w:rsidR="007E4C65" w:rsidRPr="00A20D4F" w:rsidRDefault="007E4C65" w:rsidP="007E4C65"/>
    <w:p w:rsidR="007E4C65" w:rsidRPr="00A20D4F" w:rsidRDefault="007E4C65" w:rsidP="007E4C65"/>
    <w:p w:rsidR="007E4C65" w:rsidRPr="00A20D4F" w:rsidRDefault="007E4C65" w:rsidP="007E4C65"/>
    <w:p w:rsidR="007E4C65" w:rsidRPr="00A20D4F" w:rsidRDefault="007E4C65" w:rsidP="007E4C65"/>
    <w:p w:rsidR="007E4C65" w:rsidRDefault="007E4C65" w:rsidP="007E4C65"/>
    <w:p w:rsidR="007E4C65" w:rsidRDefault="007E4C65" w:rsidP="007E4C65">
      <w:pPr>
        <w:tabs>
          <w:tab w:val="left" w:pos="4184"/>
        </w:tabs>
        <w:jc w:val="center"/>
        <w:rPr>
          <w:i/>
        </w:rPr>
      </w:pPr>
      <w:r>
        <w:rPr>
          <w:i/>
          <w:color w:val="0000FF"/>
        </w:rPr>
        <w:t xml:space="preserve">[A figura a cima serve de </w:t>
      </w:r>
      <w:r w:rsidR="001E5A50">
        <w:rPr>
          <w:i/>
          <w:color w:val="0000FF"/>
        </w:rPr>
        <w:t xml:space="preserve">modelo para </w:t>
      </w:r>
      <w:proofErr w:type="spellStart"/>
      <w:r w:rsidR="001E5A50">
        <w:rPr>
          <w:i/>
          <w:color w:val="0000FF"/>
        </w:rPr>
        <w:t>templates</w:t>
      </w:r>
      <w:proofErr w:type="spellEnd"/>
      <w:r>
        <w:rPr>
          <w:i/>
          <w:color w:val="0000FF"/>
        </w:rPr>
        <w:t>. Para clientes, alterar com a marca do cliente]</w:t>
      </w:r>
    </w:p>
    <w:p w:rsidR="007E4C65" w:rsidRPr="00264EFB" w:rsidRDefault="007E4C65" w:rsidP="007E4C65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48B9347" wp14:editId="199DCADC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8A62D352E2DB4FDB9632201F59EAFE5D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E4C65" w:rsidRPr="0037364C" w:rsidRDefault="00360F94" w:rsidP="007E4C65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Manual do Usuário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8B934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8A62D352E2DB4FDB9632201F59EAFE5D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7E4C65" w:rsidRPr="0037364C" w:rsidRDefault="00360F94" w:rsidP="007E4C65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</w:rPr>
                            <w:t>Manual do Usuário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7E4C65" w:rsidRPr="00264EFB" w:rsidRDefault="007E4C65" w:rsidP="007E4C65"/>
    <w:p w:rsidR="007E4C65" w:rsidRPr="00264EFB" w:rsidRDefault="007E4C65" w:rsidP="007E4C65"/>
    <w:p w:rsidR="007E4C65" w:rsidRPr="00264EFB" w:rsidRDefault="007E4C65" w:rsidP="007E4C65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7C2766" wp14:editId="170046DA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D1B11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7E4C65" w:rsidRPr="0037364C" w:rsidRDefault="007E4C65" w:rsidP="007E4C65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Versão &lt;</w:t>
                                </w:r>
                                <w:r w:rsidR="00E106EE"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1.</w:t>
                                </w:r>
                                <w:r w:rsidR="005831F7"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0</w:t>
                                </w: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&gt;</w:t>
                                </w:r>
                              </w:p>
                            </w:sdtContent>
                          </w:sdt>
                          <w:p w:rsidR="007E4C65" w:rsidRPr="0037364C" w:rsidRDefault="007E4C65" w:rsidP="007E4C65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D1B11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:rsidR="007E4C65" w:rsidRPr="0037364C" w:rsidRDefault="007E4C65" w:rsidP="007E4C65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D1B11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7C2766" id="_x0000_s1027" type="#_x0000_t202" style="position:absolute;left:0;text-align:left;margin-left:-54.4pt;margin-top:15.5pt;width:559.25pt;height: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7E4C65" w:rsidRPr="0037364C" w:rsidRDefault="007E4C65" w:rsidP="007E4C65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  <w:lang w:val="pt-PT"/>
                            </w:rPr>
                            <w:t>Versão &lt;</w:t>
                          </w:r>
                          <w:r w:rsidR="00E106EE"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  <w:lang w:val="pt-PT"/>
                            </w:rPr>
                            <w:t>1.</w:t>
                          </w:r>
                          <w:r w:rsidR="005831F7"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  <w:lang w:val="pt-PT"/>
                            </w:rPr>
                            <w:t>0</w:t>
                          </w:r>
                          <w:r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  <w:lang w:val="pt-PT"/>
                            </w:rPr>
                            <w:t>&gt;</w:t>
                          </w:r>
                        </w:p>
                      </w:sdtContent>
                    </w:sdt>
                    <w:p w:rsidR="007E4C65" w:rsidRPr="0037364C" w:rsidRDefault="007E4C65" w:rsidP="007E4C65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</w:rPr>
                      </w:pPr>
                    </w:p>
                    <w:p w:rsidR="007E4C65" w:rsidRPr="0037364C" w:rsidRDefault="007E4C65" w:rsidP="007E4C65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D1B11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E4C65" w:rsidRPr="00264EFB" w:rsidRDefault="007E4C65" w:rsidP="007E4C65"/>
    <w:p w:rsidR="007E4C65" w:rsidRPr="00264EFB" w:rsidRDefault="007E4C65" w:rsidP="007E4C65"/>
    <w:p w:rsidR="007E4C65" w:rsidRPr="00264EFB" w:rsidRDefault="007E4C65" w:rsidP="007E4C65"/>
    <w:p w:rsidR="007E4C65" w:rsidRPr="00264EFB" w:rsidRDefault="007E4C65" w:rsidP="007E4C65"/>
    <w:p w:rsidR="007E4C65" w:rsidRPr="00264EFB" w:rsidRDefault="007E4C65" w:rsidP="007E4C65"/>
    <w:p w:rsidR="007E4C65" w:rsidRPr="00264EFB" w:rsidRDefault="007E4C65" w:rsidP="007E4C65">
      <w:r>
        <w:tab/>
      </w:r>
    </w:p>
    <w:p w:rsidR="007E4C65" w:rsidRPr="00264EFB" w:rsidRDefault="007E4C65" w:rsidP="007E4C65"/>
    <w:p w:rsidR="007E4C65" w:rsidRPr="00264EFB" w:rsidRDefault="007E4C65" w:rsidP="007E4C65"/>
    <w:p w:rsidR="007E4C65" w:rsidRPr="00264EFB" w:rsidRDefault="007E4C65" w:rsidP="007E4C65"/>
    <w:p w:rsidR="007E4C65" w:rsidRPr="00264EFB" w:rsidRDefault="007E4C65" w:rsidP="007E4C65"/>
    <w:p w:rsidR="007E4C65" w:rsidRPr="00264EFB" w:rsidRDefault="007E4C65" w:rsidP="007E4C65"/>
    <w:p w:rsidR="007E4C65" w:rsidRPr="00264EFB" w:rsidRDefault="007E4C65" w:rsidP="007E4C65"/>
    <w:p w:rsidR="007E4C65" w:rsidRPr="00264EFB" w:rsidRDefault="007E4C65" w:rsidP="007E4C65"/>
    <w:p w:rsidR="007E4C65" w:rsidRPr="00264EFB" w:rsidRDefault="007E4C65" w:rsidP="007E4C65"/>
    <w:p w:rsidR="007E4C65" w:rsidRPr="00264EFB" w:rsidRDefault="007E4C65" w:rsidP="007E4C65"/>
    <w:p w:rsidR="007E4C65" w:rsidRPr="00264EFB" w:rsidRDefault="007E4C65" w:rsidP="007E4C65"/>
    <w:p w:rsidR="007E4C65" w:rsidRPr="00264EFB" w:rsidRDefault="007E4C65" w:rsidP="007E4C65"/>
    <w:p w:rsidR="007E4C65" w:rsidRDefault="007E4C65" w:rsidP="007E4C65">
      <w:pPr>
        <w:tabs>
          <w:tab w:val="left" w:pos="3700"/>
        </w:tabs>
      </w:pPr>
      <w:r>
        <w:tab/>
      </w:r>
    </w:p>
    <w:p w:rsidR="007E4C65" w:rsidRPr="00264EFB" w:rsidRDefault="007E4C65" w:rsidP="007E4C65">
      <w:pPr>
        <w:tabs>
          <w:tab w:val="left" w:pos="3700"/>
        </w:tabs>
        <w:sectPr w:rsidR="007E4C65" w:rsidRPr="00264EFB">
          <w:headerReference w:type="first" r:id="rId8"/>
          <w:footerReference w:type="first" r:id="rId9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AAE806" wp14:editId="3793E4F4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D1B11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:rsidR="007E4C65" w:rsidRPr="00264EFB" w:rsidRDefault="001E5A50" w:rsidP="007E4C65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  <w:t>&lt;</w:t>
                                </w:r>
                                <w:proofErr w:type="spellStart"/>
                                <w:r w:rsidR="00E106EE"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  <w:t>WBio</w:t>
                                </w:r>
                                <w:proofErr w:type="spellEnd"/>
                                <w:r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  <w:t>&gt; - &lt;</w:t>
                                </w:r>
                                <w:r w:rsidR="00E106EE"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  <w:t>Wikipédia Biológica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  <w:t>&gt;</w:t>
                                </w:r>
                              </w:p>
                            </w:sdtContent>
                          </w:sdt>
                          <w:p w:rsidR="007E4C65" w:rsidRDefault="007E4C65" w:rsidP="007E4C65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AAE806" id="Text Box 4" o:spid="_x0000_s1028" type="#_x0000_t202" style="position:absolute;left:0;text-align:left;margin-left:-59.15pt;margin-top:23pt;width:572.4pt;height:3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D1B11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:rsidR="007E4C65" w:rsidRPr="00264EFB" w:rsidRDefault="001E5A50" w:rsidP="007E4C65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  <w:t>&lt;</w:t>
                          </w:r>
                          <w:proofErr w:type="spellStart"/>
                          <w:r w:rsidR="00E106EE"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  <w:t>WBio</w:t>
                          </w:r>
                          <w:proofErr w:type="spellEnd"/>
                          <w:r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  <w:t>&gt; - &lt;</w:t>
                          </w:r>
                          <w:r w:rsidR="00E106EE"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  <w:t>Wikipédia Biológica</w:t>
                          </w:r>
                          <w:r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  <w:t>&gt;</w:t>
                          </w:r>
                        </w:p>
                      </w:sdtContent>
                    </w:sdt>
                    <w:p w:rsidR="007E4C65" w:rsidRDefault="007E4C65" w:rsidP="007E4C65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050C81" w:rsidRDefault="00050C81">
      <w:pPr>
        <w:pStyle w:val="Ttulo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7E4C65" w:rsidTr="007D4438">
        <w:trPr>
          <w:trHeight w:val="284"/>
        </w:trPr>
        <w:tc>
          <w:tcPr>
            <w:tcW w:w="1550" w:type="dxa"/>
            <w:shd w:val="clear" w:color="auto" w:fill="C00000"/>
          </w:tcPr>
          <w:p w:rsidR="007E4C65" w:rsidRPr="0037364C" w:rsidRDefault="007E4C65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:rsidR="007E4C65" w:rsidRPr="0037364C" w:rsidRDefault="007E4C65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:rsidR="007E4C65" w:rsidRPr="0037364C" w:rsidRDefault="007E4C65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:rsidR="007E4C65" w:rsidRPr="0037364C" w:rsidRDefault="007E4C65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7E4C65" w:rsidTr="007D4438">
        <w:trPr>
          <w:trHeight w:val="284"/>
        </w:trPr>
        <w:tc>
          <w:tcPr>
            <w:tcW w:w="1550" w:type="dxa"/>
          </w:tcPr>
          <w:p w:rsidR="007E4C65" w:rsidRPr="00AB66FD" w:rsidRDefault="007E4C65" w:rsidP="007D4438">
            <w:pPr>
              <w:pStyle w:val="Instruo"/>
            </w:pPr>
            <w:r w:rsidRPr="00AB66FD">
              <w:t>[</w:t>
            </w:r>
            <w:r w:rsidR="00F27785">
              <w:t>03/12/2024</w:t>
            </w:r>
            <w:r w:rsidRPr="00AB66FD">
              <w:t>]</w:t>
            </w:r>
          </w:p>
          <w:p w:rsidR="007E4C65" w:rsidRPr="00AB66FD" w:rsidRDefault="007E4C65" w:rsidP="007D4438">
            <w:pPr>
              <w:pStyle w:val="Instruo"/>
            </w:pPr>
          </w:p>
        </w:tc>
        <w:tc>
          <w:tcPr>
            <w:tcW w:w="1080" w:type="dxa"/>
          </w:tcPr>
          <w:p w:rsidR="007E4C65" w:rsidRPr="00AB66FD" w:rsidRDefault="00F27785" w:rsidP="007D4438">
            <w:pPr>
              <w:pStyle w:val="Instruo"/>
            </w:pPr>
            <w:r>
              <w:t>[1.</w:t>
            </w:r>
            <w:r w:rsidR="005831F7">
              <w:t>0</w:t>
            </w:r>
            <w:bookmarkStart w:id="0" w:name="_GoBack"/>
            <w:bookmarkEnd w:id="0"/>
            <w:r>
              <w:t>]</w:t>
            </w:r>
          </w:p>
        </w:tc>
        <w:tc>
          <w:tcPr>
            <w:tcW w:w="4680" w:type="dxa"/>
          </w:tcPr>
          <w:p w:rsidR="007E4C65" w:rsidRPr="00AB66FD" w:rsidRDefault="00F27785" w:rsidP="007D4438">
            <w:pPr>
              <w:pStyle w:val="Instruo"/>
            </w:pPr>
            <w:r>
              <w:t>Criação do Manual do Usuário</w:t>
            </w:r>
          </w:p>
        </w:tc>
        <w:tc>
          <w:tcPr>
            <w:tcW w:w="2410" w:type="dxa"/>
          </w:tcPr>
          <w:p w:rsidR="007E4C65" w:rsidRPr="00AB66FD" w:rsidRDefault="00F27785" w:rsidP="007D4438">
            <w:pPr>
              <w:pStyle w:val="Instruo"/>
            </w:pPr>
            <w:r>
              <w:t>Bruno Tavares da Cunha</w:t>
            </w:r>
          </w:p>
        </w:tc>
      </w:tr>
      <w:tr w:rsidR="007E4C65" w:rsidTr="007D4438">
        <w:trPr>
          <w:trHeight w:val="284"/>
        </w:trPr>
        <w:tc>
          <w:tcPr>
            <w:tcW w:w="1550" w:type="dxa"/>
          </w:tcPr>
          <w:p w:rsidR="007E4C65" w:rsidRDefault="007E4C65" w:rsidP="007D4438">
            <w:pPr>
              <w:jc w:val="left"/>
            </w:pPr>
          </w:p>
        </w:tc>
        <w:tc>
          <w:tcPr>
            <w:tcW w:w="1080" w:type="dxa"/>
          </w:tcPr>
          <w:p w:rsidR="007E4C65" w:rsidRDefault="007E4C65" w:rsidP="007D4438">
            <w:pPr>
              <w:jc w:val="left"/>
            </w:pPr>
          </w:p>
        </w:tc>
        <w:tc>
          <w:tcPr>
            <w:tcW w:w="4680" w:type="dxa"/>
          </w:tcPr>
          <w:p w:rsidR="007E4C65" w:rsidRDefault="007E4C65" w:rsidP="007D4438">
            <w:pPr>
              <w:jc w:val="left"/>
            </w:pPr>
          </w:p>
        </w:tc>
        <w:tc>
          <w:tcPr>
            <w:tcW w:w="2410" w:type="dxa"/>
          </w:tcPr>
          <w:p w:rsidR="007E4C65" w:rsidRDefault="007E4C65" w:rsidP="007D4438">
            <w:pPr>
              <w:jc w:val="left"/>
            </w:pPr>
          </w:p>
        </w:tc>
      </w:tr>
      <w:tr w:rsidR="007E4C65" w:rsidTr="007D4438">
        <w:trPr>
          <w:trHeight w:val="284"/>
        </w:trPr>
        <w:tc>
          <w:tcPr>
            <w:tcW w:w="1550" w:type="dxa"/>
          </w:tcPr>
          <w:p w:rsidR="007E4C65" w:rsidRDefault="007E4C65" w:rsidP="007D4438">
            <w:pPr>
              <w:jc w:val="left"/>
            </w:pPr>
          </w:p>
        </w:tc>
        <w:tc>
          <w:tcPr>
            <w:tcW w:w="1080" w:type="dxa"/>
          </w:tcPr>
          <w:p w:rsidR="007E4C65" w:rsidRDefault="007E4C65" w:rsidP="007D4438">
            <w:pPr>
              <w:jc w:val="left"/>
            </w:pPr>
          </w:p>
        </w:tc>
        <w:tc>
          <w:tcPr>
            <w:tcW w:w="4680" w:type="dxa"/>
          </w:tcPr>
          <w:p w:rsidR="007E4C65" w:rsidRDefault="007E4C65" w:rsidP="007D4438">
            <w:pPr>
              <w:jc w:val="left"/>
            </w:pPr>
          </w:p>
        </w:tc>
        <w:tc>
          <w:tcPr>
            <w:tcW w:w="2410" w:type="dxa"/>
          </w:tcPr>
          <w:p w:rsidR="007E4C65" w:rsidRDefault="007E4C65" w:rsidP="007D4438">
            <w:pPr>
              <w:jc w:val="left"/>
            </w:pPr>
          </w:p>
        </w:tc>
      </w:tr>
    </w:tbl>
    <w:p w:rsidR="00050C81" w:rsidRDefault="00050C81"/>
    <w:p w:rsidR="00050C81" w:rsidRDefault="00050C81" w:rsidP="007E4C65">
      <w:pPr>
        <w:pStyle w:val="Ttulo"/>
        <w:jc w:val="center"/>
      </w:pPr>
      <w:r>
        <w:br w:type="page"/>
      </w:r>
      <w:r>
        <w:lastRenderedPageBreak/>
        <w:t>SUMÁRIO</w:t>
      </w:r>
    </w:p>
    <w:p w:rsidR="00AE17A6" w:rsidRDefault="00050C81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pt-PT" w:eastAsia="pt-PT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28178748" w:history="1">
        <w:r w:rsidR="00AE17A6" w:rsidRPr="00833DD0">
          <w:rPr>
            <w:rStyle w:val="Hyperlink"/>
          </w:rPr>
          <w:t>1. Introdução</w:t>
        </w:r>
        <w:r w:rsidR="00AE17A6">
          <w:rPr>
            <w:webHidden/>
          </w:rPr>
          <w:tab/>
        </w:r>
        <w:r w:rsidR="00AE17A6">
          <w:rPr>
            <w:webHidden/>
          </w:rPr>
          <w:fldChar w:fldCharType="begin"/>
        </w:r>
        <w:r w:rsidR="00AE17A6">
          <w:rPr>
            <w:webHidden/>
          </w:rPr>
          <w:instrText xml:space="preserve"> PAGEREF _Toc428178748 \h </w:instrText>
        </w:r>
        <w:r w:rsidR="00AE17A6">
          <w:rPr>
            <w:webHidden/>
          </w:rPr>
        </w:r>
        <w:r w:rsidR="00AE17A6">
          <w:rPr>
            <w:webHidden/>
          </w:rPr>
          <w:fldChar w:fldCharType="separate"/>
        </w:r>
        <w:r w:rsidR="00E106EE">
          <w:rPr>
            <w:webHidden/>
          </w:rPr>
          <w:t>4</w:t>
        </w:r>
        <w:r w:rsidR="00AE17A6">
          <w:rPr>
            <w:webHidden/>
          </w:rPr>
          <w:fldChar w:fldCharType="end"/>
        </w:r>
      </w:hyperlink>
    </w:p>
    <w:p w:rsidR="00AE17A6" w:rsidRDefault="00BB7D7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pt-PT" w:eastAsia="pt-PT"/>
        </w:rPr>
      </w:pPr>
      <w:hyperlink w:anchor="_Toc428178749" w:history="1">
        <w:r w:rsidR="00AE17A6" w:rsidRPr="00833DD0">
          <w:rPr>
            <w:rStyle w:val="Hyperlink"/>
            <w:rFonts w:eastAsia="Arial Unicode MS"/>
            <w:lang w:val="pt-PT"/>
          </w:rPr>
          <w:t>2. Como está organizado o manual</w:t>
        </w:r>
        <w:r w:rsidR="00AE17A6">
          <w:rPr>
            <w:webHidden/>
          </w:rPr>
          <w:tab/>
        </w:r>
        <w:r w:rsidR="00AE17A6">
          <w:rPr>
            <w:webHidden/>
          </w:rPr>
          <w:fldChar w:fldCharType="begin"/>
        </w:r>
        <w:r w:rsidR="00AE17A6">
          <w:rPr>
            <w:webHidden/>
          </w:rPr>
          <w:instrText xml:space="preserve"> PAGEREF _Toc428178749 \h </w:instrText>
        </w:r>
        <w:r w:rsidR="00AE17A6">
          <w:rPr>
            <w:webHidden/>
          </w:rPr>
        </w:r>
        <w:r w:rsidR="00AE17A6">
          <w:rPr>
            <w:webHidden/>
          </w:rPr>
          <w:fldChar w:fldCharType="separate"/>
        </w:r>
        <w:r w:rsidR="00E106EE">
          <w:rPr>
            <w:webHidden/>
          </w:rPr>
          <w:t>4</w:t>
        </w:r>
        <w:r w:rsidR="00AE17A6">
          <w:rPr>
            <w:webHidden/>
          </w:rPr>
          <w:fldChar w:fldCharType="end"/>
        </w:r>
      </w:hyperlink>
    </w:p>
    <w:p w:rsidR="00AE17A6" w:rsidRDefault="00BB7D7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pt-PT" w:eastAsia="pt-PT"/>
        </w:rPr>
      </w:pPr>
      <w:hyperlink w:anchor="_Toc428178750" w:history="1">
        <w:r w:rsidR="00AE17A6" w:rsidRPr="00833DD0">
          <w:rPr>
            <w:rStyle w:val="Hyperlink"/>
            <w:rFonts w:eastAsia="Arial Unicode MS"/>
            <w:lang w:val="pt-PT"/>
          </w:rPr>
          <w:t>3. Funcionalidades gerais do sistema</w:t>
        </w:r>
        <w:r w:rsidR="00AE17A6">
          <w:rPr>
            <w:webHidden/>
          </w:rPr>
          <w:tab/>
        </w:r>
        <w:r w:rsidR="00AE17A6">
          <w:rPr>
            <w:webHidden/>
          </w:rPr>
          <w:fldChar w:fldCharType="begin"/>
        </w:r>
        <w:r w:rsidR="00AE17A6">
          <w:rPr>
            <w:webHidden/>
          </w:rPr>
          <w:instrText xml:space="preserve"> PAGEREF _Toc428178750 \h </w:instrText>
        </w:r>
        <w:r w:rsidR="00AE17A6">
          <w:rPr>
            <w:webHidden/>
          </w:rPr>
        </w:r>
        <w:r w:rsidR="00AE17A6">
          <w:rPr>
            <w:webHidden/>
          </w:rPr>
          <w:fldChar w:fldCharType="separate"/>
        </w:r>
        <w:r w:rsidR="00E106EE">
          <w:rPr>
            <w:webHidden/>
          </w:rPr>
          <w:t>4</w:t>
        </w:r>
        <w:r w:rsidR="00AE17A6">
          <w:rPr>
            <w:webHidden/>
          </w:rPr>
          <w:fldChar w:fldCharType="end"/>
        </w:r>
      </w:hyperlink>
    </w:p>
    <w:p w:rsidR="00AE17A6" w:rsidRDefault="00BB7D7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pt-PT" w:eastAsia="pt-PT"/>
        </w:rPr>
      </w:pPr>
      <w:hyperlink w:anchor="_Toc428178751" w:history="1">
        <w:r w:rsidR="00AE17A6" w:rsidRPr="00833DD0">
          <w:rPr>
            <w:rStyle w:val="Hyperlink"/>
            <w:rFonts w:eastAsia="Arial Unicode MS"/>
            <w:lang w:val="pt-PT"/>
          </w:rPr>
          <w:t>4. Funcionalidades do sistema</w:t>
        </w:r>
        <w:r w:rsidR="00AE17A6">
          <w:rPr>
            <w:webHidden/>
          </w:rPr>
          <w:tab/>
        </w:r>
        <w:r w:rsidR="00AE17A6">
          <w:rPr>
            <w:webHidden/>
          </w:rPr>
          <w:fldChar w:fldCharType="begin"/>
        </w:r>
        <w:r w:rsidR="00AE17A6">
          <w:rPr>
            <w:webHidden/>
          </w:rPr>
          <w:instrText xml:space="preserve"> PAGEREF _Toc428178751 \h </w:instrText>
        </w:r>
        <w:r w:rsidR="00AE17A6">
          <w:rPr>
            <w:webHidden/>
          </w:rPr>
        </w:r>
        <w:r w:rsidR="00AE17A6">
          <w:rPr>
            <w:webHidden/>
          </w:rPr>
          <w:fldChar w:fldCharType="separate"/>
        </w:r>
        <w:r w:rsidR="00E106EE">
          <w:rPr>
            <w:webHidden/>
          </w:rPr>
          <w:t>4</w:t>
        </w:r>
        <w:r w:rsidR="00AE17A6">
          <w:rPr>
            <w:webHidden/>
          </w:rPr>
          <w:fldChar w:fldCharType="end"/>
        </w:r>
      </w:hyperlink>
    </w:p>
    <w:p w:rsidR="00AE17A6" w:rsidRDefault="00BB7D7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pt-PT" w:eastAsia="pt-PT"/>
        </w:rPr>
      </w:pPr>
      <w:hyperlink w:anchor="_Toc428178752" w:history="1">
        <w:r w:rsidR="00AE17A6" w:rsidRPr="00833DD0">
          <w:rPr>
            <w:rStyle w:val="Hyperlink"/>
            <w:rFonts w:eastAsia="Arial Unicode MS"/>
            <w:lang w:val="pt-PT"/>
          </w:rPr>
          <w:t>5. glossário</w:t>
        </w:r>
        <w:r w:rsidR="00AE17A6">
          <w:rPr>
            <w:webHidden/>
          </w:rPr>
          <w:tab/>
        </w:r>
        <w:r w:rsidR="00AE17A6">
          <w:rPr>
            <w:webHidden/>
          </w:rPr>
          <w:fldChar w:fldCharType="begin"/>
        </w:r>
        <w:r w:rsidR="00AE17A6">
          <w:rPr>
            <w:webHidden/>
          </w:rPr>
          <w:instrText xml:space="preserve"> PAGEREF _Toc428178752 \h </w:instrText>
        </w:r>
        <w:r w:rsidR="00AE17A6">
          <w:rPr>
            <w:webHidden/>
          </w:rPr>
        </w:r>
        <w:r w:rsidR="00AE17A6">
          <w:rPr>
            <w:webHidden/>
          </w:rPr>
          <w:fldChar w:fldCharType="separate"/>
        </w:r>
        <w:r w:rsidR="00E106EE">
          <w:rPr>
            <w:webHidden/>
          </w:rPr>
          <w:t>4</w:t>
        </w:r>
        <w:r w:rsidR="00AE17A6">
          <w:rPr>
            <w:webHidden/>
          </w:rPr>
          <w:fldChar w:fldCharType="end"/>
        </w:r>
      </w:hyperlink>
    </w:p>
    <w:p w:rsidR="00050C81" w:rsidRDefault="00050C81">
      <w:r>
        <w:fldChar w:fldCharType="end"/>
      </w:r>
    </w:p>
    <w:p w:rsidR="00050C81" w:rsidRDefault="00050C81" w:rsidP="00050C81">
      <w:pPr>
        <w:pStyle w:val="Ttulo1"/>
        <w:numPr>
          <w:ilvl w:val="0"/>
          <w:numId w:val="1"/>
        </w:numPr>
        <w:ind w:left="0" w:firstLine="0"/>
      </w:pPr>
      <w:r>
        <w:br w:type="page"/>
      </w:r>
      <w:bookmarkStart w:id="1" w:name="_Toc104341857"/>
      <w:bookmarkStart w:id="2" w:name="_Toc428178748"/>
      <w:r>
        <w:lastRenderedPageBreak/>
        <w:t>Introdução</w:t>
      </w:r>
      <w:bookmarkEnd w:id="1"/>
      <w:bookmarkEnd w:id="2"/>
    </w:p>
    <w:p w:rsidR="009725CC" w:rsidRDefault="00F27785" w:rsidP="00F27785">
      <w:pPr>
        <w:ind w:firstLine="708"/>
        <w:rPr>
          <w:lang w:val="pt-PT" w:eastAsia="en-US"/>
        </w:rPr>
      </w:pPr>
      <w:bookmarkStart w:id="3" w:name="_Toc428178749"/>
      <w:r>
        <w:rPr>
          <w:lang w:val="pt-PT" w:eastAsia="en-US"/>
        </w:rPr>
        <w:t>A Wikipédia Biológica é uma aplicação web interativa de cadastro e consulta de diversas espécies de animais</w:t>
      </w:r>
      <w:r>
        <w:rPr>
          <w:lang w:val="pt-PT" w:eastAsia="en-US"/>
        </w:rPr>
        <w:t>,</w:t>
      </w:r>
      <w:r w:rsidR="009725CC">
        <w:rPr>
          <w:lang w:val="pt-PT" w:eastAsia="en-US"/>
        </w:rPr>
        <w:t xml:space="preserve"> tendo na página inicial do sistema a organização dos animais em cards com suas informações básicas (Nome popular e nome científico), ferramentas de pesquisa (filtro e barra de pesquisa) e o direcionamento para se logar no sistema (somente para administradores e curadores). </w:t>
      </w:r>
    </w:p>
    <w:p w:rsidR="00F27785" w:rsidRPr="009770BB" w:rsidRDefault="00F27785" w:rsidP="009725CC">
      <w:pPr>
        <w:rPr>
          <w:lang w:val="pt-PT" w:eastAsia="en-US"/>
        </w:rPr>
      </w:pPr>
      <w:r>
        <w:rPr>
          <w:lang w:val="pt-PT" w:eastAsia="en-US"/>
        </w:rPr>
        <w:t>O objetivo do sistema se baseia em</w:t>
      </w:r>
      <w:r w:rsidRPr="00E90EE0">
        <w:rPr>
          <w:lang w:val="pt-PT" w:eastAsia="en-US"/>
        </w:rPr>
        <w:t xml:space="preserve"> catalogar espécies de animais e possibilitar a visualização de suas especificidades, como habitat, alimentação, taxonomia e entre outras características</w:t>
      </w:r>
      <w:r w:rsidR="009725CC">
        <w:rPr>
          <w:lang w:val="pt-PT" w:eastAsia="en-US"/>
        </w:rPr>
        <w:t xml:space="preserve">. Além disso, para </w:t>
      </w:r>
      <w:r w:rsidR="009725CC">
        <w:rPr>
          <w:lang w:val="pt-PT" w:eastAsia="en-US"/>
        </w:rPr>
        <w:t>garanti</w:t>
      </w:r>
      <w:r w:rsidR="009725CC">
        <w:rPr>
          <w:lang w:val="pt-PT" w:eastAsia="en-US"/>
        </w:rPr>
        <w:t>r</w:t>
      </w:r>
      <w:r w:rsidR="009725CC">
        <w:rPr>
          <w:lang w:val="pt-PT" w:eastAsia="en-US"/>
        </w:rPr>
        <w:t xml:space="preserve"> que o projeto seja uma fonte confiável de obtenção de informações</w:t>
      </w:r>
      <w:r w:rsidR="009725CC">
        <w:rPr>
          <w:lang w:val="pt-PT" w:eastAsia="en-US"/>
        </w:rPr>
        <w:t xml:space="preserve">, </w:t>
      </w:r>
      <w:r w:rsidR="00787169">
        <w:rPr>
          <w:lang w:val="pt-PT" w:eastAsia="en-US"/>
        </w:rPr>
        <w:t>a função de cadastrar animais será exclusivamente dos administradores, uma vez que para ter esse tipo de acesso é necessário ser um biólogo/pesquisador e enviar seu curriculo lattes para o aprovador (desenvolvedores do projeto), e também serve da mesma forma para se tornar curador, papel de verificação das informações de cada espécie.</w:t>
      </w:r>
    </w:p>
    <w:p w:rsidR="00F27785" w:rsidRPr="00E90EE0" w:rsidRDefault="00F27785" w:rsidP="00F27785">
      <w:pPr>
        <w:ind w:firstLine="708"/>
        <w:rPr>
          <w:lang w:val="pt-PT"/>
        </w:rPr>
      </w:pPr>
    </w:p>
    <w:p w:rsidR="00050C81" w:rsidRDefault="00050C81">
      <w:pPr>
        <w:pStyle w:val="Ttulo1"/>
        <w:rPr>
          <w:rFonts w:eastAsia="Arial Unicode MS"/>
          <w:lang w:val="pt-PT"/>
        </w:rPr>
      </w:pPr>
      <w:r>
        <w:rPr>
          <w:rFonts w:eastAsia="Arial Unicode MS"/>
          <w:lang w:val="pt-PT"/>
        </w:rPr>
        <w:t>Como está organizado o manual</w:t>
      </w:r>
      <w:bookmarkEnd w:id="3"/>
    </w:p>
    <w:p w:rsidR="00050C81" w:rsidRDefault="00050C81">
      <w:pPr>
        <w:rPr>
          <w:rFonts w:eastAsia="Arial Unicode MS"/>
          <w:lang w:val="pt-PT"/>
        </w:rPr>
      </w:pPr>
    </w:p>
    <w:p w:rsidR="00050C81" w:rsidRPr="00B45718" w:rsidRDefault="00B45718" w:rsidP="00B45718">
      <w:pPr>
        <w:pStyle w:val="Instruo"/>
        <w:ind w:firstLine="708"/>
        <w:rPr>
          <w:i w:val="0"/>
          <w:color w:val="auto"/>
          <w:lang w:val="pt-PT"/>
        </w:rPr>
      </w:pPr>
      <w:r>
        <w:rPr>
          <w:i w:val="0"/>
          <w:color w:val="auto"/>
          <w:lang w:val="pt-PT"/>
        </w:rPr>
        <w:t xml:space="preserve">O manual está organizado </w:t>
      </w:r>
      <w:r w:rsidR="005E51E7">
        <w:rPr>
          <w:i w:val="0"/>
          <w:color w:val="auto"/>
          <w:lang w:val="pt-PT"/>
        </w:rPr>
        <w:t>no passo a passo de como acessar o sistema</w:t>
      </w:r>
      <w:r w:rsidR="0082586B">
        <w:rPr>
          <w:i w:val="0"/>
          <w:color w:val="auto"/>
          <w:lang w:val="pt-PT"/>
        </w:rPr>
        <w:t xml:space="preserve"> e suas funcionalidades</w:t>
      </w:r>
      <w:r>
        <w:rPr>
          <w:i w:val="0"/>
          <w:color w:val="auto"/>
          <w:lang w:val="pt-PT"/>
        </w:rPr>
        <w:t>.</w:t>
      </w:r>
    </w:p>
    <w:p w:rsidR="00050C81" w:rsidRDefault="00050C81">
      <w:pPr>
        <w:rPr>
          <w:rFonts w:eastAsia="Arial Unicode MS"/>
          <w:lang w:val="pt-PT"/>
        </w:rPr>
      </w:pPr>
    </w:p>
    <w:p w:rsidR="00050C81" w:rsidRDefault="00050C81">
      <w:pPr>
        <w:pStyle w:val="Ttulo1"/>
        <w:rPr>
          <w:rFonts w:eastAsia="Arial Unicode MS"/>
          <w:lang w:val="pt-PT"/>
        </w:rPr>
      </w:pPr>
      <w:bookmarkStart w:id="4" w:name="_Toc428178750"/>
      <w:r>
        <w:rPr>
          <w:rFonts w:eastAsia="Arial Unicode MS"/>
          <w:lang w:val="pt-PT"/>
        </w:rPr>
        <w:t>Funcionalidades gerais do sistema</w:t>
      </w:r>
      <w:bookmarkEnd w:id="4"/>
    </w:p>
    <w:p w:rsidR="005E51E7" w:rsidRPr="005E51E7" w:rsidRDefault="005E51E7" w:rsidP="005E51E7">
      <w:pPr>
        <w:ind w:firstLine="708"/>
        <w:rPr>
          <w:rFonts w:eastAsia="Arial Unicode MS"/>
          <w:lang w:val="pt-PT" w:eastAsia="en-US"/>
        </w:rPr>
      </w:pPr>
      <w:r>
        <w:rPr>
          <w:rFonts w:eastAsia="Arial Unicode MS"/>
          <w:lang w:val="pt-PT" w:eastAsia="en-US"/>
        </w:rPr>
        <w:t xml:space="preserve">As funcionalidades principais do sistema se pautam no CRUD de espécies de animais, visualização da página inicial, visualização das especificidades dos animais, filtro de pesquisa, </w:t>
      </w:r>
      <w:r w:rsidR="00C15C80">
        <w:rPr>
          <w:rFonts w:eastAsia="Arial Unicode MS"/>
          <w:lang w:val="pt-PT" w:eastAsia="en-US"/>
        </w:rPr>
        <w:t>verificação do animal pelo curador e login de administrador e curador.</w:t>
      </w:r>
    </w:p>
    <w:p w:rsidR="00050C81" w:rsidRDefault="00050C81">
      <w:pPr>
        <w:rPr>
          <w:lang w:val="pt-PT"/>
        </w:rPr>
      </w:pPr>
    </w:p>
    <w:p w:rsidR="00050C81" w:rsidRDefault="00050C81">
      <w:pPr>
        <w:pStyle w:val="Ttulo1"/>
        <w:rPr>
          <w:rFonts w:eastAsia="Arial Unicode MS"/>
          <w:lang w:val="pt-PT"/>
        </w:rPr>
      </w:pPr>
      <w:bookmarkStart w:id="5" w:name="_Toc428178751"/>
      <w:r>
        <w:rPr>
          <w:rFonts w:eastAsia="Arial Unicode MS"/>
          <w:lang w:val="pt-PT"/>
        </w:rPr>
        <w:t>Funcionalidades do sistema</w:t>
      </w:r>
      <w:bookmarkEnd w:id="5"/>
    </w:p>
    <w:p w:rsidR="00050C81" w:rsidRDefault="00050C81">
      <w:pPr>
        <w:rPr>
          <w:rFonts w:eastAsia="Arial Unicode MS"/>
          <w:lang w:val="pt-PT"/>
        </w:rPr>
      </w:pPr>
    </w:p>
    <w:p w:rsidR="00050C81" w:rsidRDefault="00C15C80" w:rsidP="00C15C80">
      <w:pPr>
        <w:pStyle w:val="PargrafodaLista"/>
        <w:numPr>
          <w:ilvl w:val="0"/>
          <w:numId w:val="10"/>
        </w:numPr>
        <w:rPr>
          <w:rFonts w:eastAsia="Arial Unicode MS"/>
          <w:lang w:val="pt-PT"/>
        </w:rPr>
      </w:pPr>
      <w:r>
        <w:rPr>
          <w:rFonts w:eastAsia="Arial Unicode MS"/>
          <w:lang w:val="pt-PT"/>
        </w:rPr>
        <w:t xml:space="preserve">Para cadastrar, atualizar ou remover um animal é necessário possuir acesso de usuário Administrador. Na página inicial, clicando no ícone de login, haverá uma nova tela </w:t>
      </w:r>
      <w:r w:rsidR="0082586B">
        <w:rPr>
          <w:rFonts w:eastAsia="Arial Unicode MS"/>
          <w:lang w:val="pt-PT"/>
        </w:rPr>
        <w:t>de</w:t>
      </w:r>
      <w:r w:rsidR="00342A76">
        <w:rPr>
          <w:rFonts w:eastAsia="Arial Unicode MS"/>
          <w:lang w:val="pt-PT"/>
        </w:rPr>
        <w:t xml:space="preserve"> acess</w:t>
      </w:r>
      <w:r w:rsidR="0082586B">
        <w:rPr>
          <w:rFonts w:eastAsia="Arial Unicode MS"/>
          <w:lang w:val="pt-PT"/>
        </w:rPr>
        <w:t>o</w:t>
      </w:r>
      <w:r w:rsidR="00342A76">
        <w:rPr>
          <w:rFonts w:eastAsia="Arial Unicode MS"/>
          <w:lang w:val="pt-PT"/>
        </w:rPr>
        <w:t xml:space="preserve"> por meio das crendenciais “email” e “senha”, no entanto, </w:t>
      </w:r>
      <w:r>
        <w:rPr>
          <w:rFonts w:eastAsia="Arial Unicode MS"/>
          <w:lang w:val="pt-PT"/>
        </w:rPr>
        <w:t xml:space="preserve">é necessário já estar cadastrado no </w:t>
      </w:r>
      <w:r w:rsidR="0082586B">
        <w:rPr>
          <w:rFonts w:eastAsia="Arial Unicode MS"/>
          <w:lang w:val="pt-PT"/>
        </w:rPr>
        <w:t>sistema</w:t>
      </w:r>
      <w:r>
        <w:rPr>
          <w:rFonts w:eastAsia="Arial Unicode MS"/>
          <w:lang w:val="pt-PT"/>
        </w:rPr>
        <w:t xml:space="preserve"> ao enviar o curriculo lattes demonstrando ser um pesquisador/biológo</w:t>
      </w:r>
      <w:r w:rsidR="0082586B">
        <w:rPr>
          <w:rFonts w:eastAsia="Arial Unicode MS"/>
          <w:lang w:val="pt-PT"/>
        </w:rPr>
        <w:t xml:space="preserve"> e ser aceito por um dos aprovadores</w:t>
      </w:r>
      <w:r>
        <w:rPr>
          <w:rFonts w:eastAsia="Arial Unicode MS"/>
          <w:lang w:val="pt-PT"/>
        </w:rPr>
        <w:t>.</w:t>
      </w:r>
      <w:r w:rsidR="00DC6B37">
        <w:rPr>
          <w:rFonts w:eastAsia="Arial Unicode MS"/>
          <w:lang w:val="pt-PT"/>
        </w:rPr>
        <w:t xml:space="preserve"> </w:t>
      </w:r>
      <w:r w:rsidR="005831F7">
        <w:rPr>
          <w:rFonts w:eastAsia="Arial Unicode MS"/>
          <w:lang w:val="pt-PT"/>
        </w:rPr>
        <w:t>Ao ser logado no sistema, para realizar o cadastro é necessário as informações do animal, como nome popular, taxonomia, habitat, alimentação, descrição, imagem e peso.</w:t>
      </w:r>
    </w:p>
    <w:p w:rsidR="0082586B" w:rsidRDefault="0082586B" w:rsidP="00C15C80">
      <w:pPr>
        <w:pStyle w:val="PargrafodaLista"/>
        <w:numPr>
          <w:ilvl w:val="0"/>
          <w:numId w:val="10"/>
        </w:numPr>
        <w:rPr>
          <w:rFonts w:eastAsia="Arial Unicode MS"/>
          <w:lang w:val="pt-PT"/>
        </w:rPr>
      </w:pPr>
      <w:r>
        <w:rPr>
          <w:rFonts w:eastAsia="Arial Unicode MS"/>
          <w:lang w:val="pt-PT"/>
        </w:rPr>
        <w:t>Na visualização da página inicial, os animais estão dispostos em cards na página, contendo um botão que direciona para uma nova página com as especificidades do animal selecionado.</w:t>
      </w:r>
    </w:p>
    <w:p w:rsidR="00DC6B37" w:rsidRDefault="0082586B" w:rsidP="00C15C80">
      <w:pPr>
        <w:pStyle w:val="PargrafodaLista"/>
        <w:numPr>
          <w:ilvl w:val="0"/>
          <w:numId w:val="10"/>
        </w:numPr>
        <w:rPr>
          <w:rFonts w:eastAsia="Arial Unicode MS"/>
          <w:lang w:val="pt-PT"/>
        </w:rPr>
      </w:pPr>
      <w:r>
        <w:rPr>
          <w:rFonts w:eastAsia="Arial Unicode MS"/>
          <w:lang w:val="pt-PT"/>
        </w:rPr>
        <w:t>Entrando na página do animal selecionado,</w:t>
      </w:r>
      <w:r w:rsidR="00DC6B37">
        <w:rPr>
          <w:rFonts w:eastAsia="Arial Unicode MS"/>
          <w:lang w:val="pt-PT"/>
        </w:rPr>
        <w:t xml:space="preserve"> estão dispostas</w:t>
      </w:r>
      <w:r>
        <w:rPr>
          <w:rFonts w:eastAsia="Arial Unicode MS"/>
          <w:lang w:val="pt-PT"/>
        </w:rPr>
        <w:t xml:space="preserve"> as características especifícas, como taxonomia completa</w:t>
      </w:r>
      <w:r w:rsidR="00DC6B37">
        <w:rPr>
          <w:rFonts w:eastAsia="Arial Unicode MS"/>
          <w:lang w:val="pt-PT"/>
        </w:rPr>
        <w:t>, habitat, alimentação e descrição.</w:t>
      </w:r>
    </w:p>
    <w:p w:rsidR="0082586B" w:rsidRDefault="00DC6B37" w:rsidP="00C15C80">
      <w:pPr>
        <w:pStyle w:val="PargrafodaLista"/>
        <w:numPr>
          <w:ilvl w:val="0"/>
          <w:numId w:val="10"/>
        </w:numPr>
        <w:rPr>
          <w:rFonts w:eastAsia="Arial Unicode MS"/>
          <w:lang w:val="pt-PT"/>
        </w:rPr>
      </w:pPr>
      <w:r>
        <w:rPr>
          <w:rFonts w:eastAsia="Arial Unicode MS"/>
          <w:lang w:val="pt-PT"/>
        </w:rPr>
        <w:t xml:space="preserve">Na página inicial, pode-se pesquisar animais por meio da filtragem, que se baseia na </w:t>
      </w:r>
      <w:r w:rsidR="005831F7">
        <w:rPr>
          <w:rFonts w:eastAsia="Arial Unicode MS"/>
          <w:lang w:val="pt-PT"/>
        </w:rPr>
        <w:t>organização</w:t>
      </w:r>
      <w:r>
        <w:rPr>
          <w:rFonts w:eastAsia="Arial Unicode MS"/>
          <w:lang w:val="pt-PT"/>
        </w:rPr>
        <w:t xml:space="preserve"> de grupos taxonômicos</w:t>
      </w:r>
      <w:r w:rsidR="005831F7">
        <w:rPr>
          <w:rFonts w:eastAsia="Arial Unicode MS"/>
          <w:lang w:val="pt-PT"/>
        </w:rPr>
        <w:t>, sendo filo, classe, ordem, família, genêro</w:t>
      </w:r>
      <w:r>
        <w:rPr>
          <w:rFonts w:eastAsia="Arial Unicode MS"/>
          <w:lang w:val="pt-PT"/>
        </w:rPr>
        <w:t>.</w:t>
      </w:r>
    </w:p>
    <w:p w:rsidR="00DC6B37" w:rsidRDefault="00DC6B37" w:rsidP="00DC6B37">
      <w:pPr>
        <w:pStyle w:val="PargrafodaLista"/>
        <w:numPr>
          <w:ilvl w:val="0"/>
          <w:numId w:val="10"/>
        </w:numPr>
        <w:rPr>
          <w:rFonts w:eastAsia="Arial Unicode MS"/>
          <w:lang w:val="pt-PT"/>
        </w:rPr>
      </w:pPr>
      <w:r>
        <w:rPr>
          <w:rFonts w:eastAsia="Arial Unicode MS"/>
          <w:lang w:val="pt-PT"/>
        </w:rPr>
        <w:t>Na página inicial, clicando no ícone de login, haverá uma nova tela de acesso por meio das crendenciais “email” e “senha”, no entanto, é necessário já estar cadastrado no sistema ao enviar o curriculo lattes demonstrando ser um pesquisador/biológo e ser aceito por um dos aprovadores.</w:t>
      </w:r>
    </w:p>
    <w:p w:rsidR="00DC6B37" w:rsidRPr="00C15C80" w:rsidRDefault="00DC6B37" w:rsidP="00DC6B37">
      <w:pPr>
        <w:pStyle w:val="PargrafodaLista"/>
        <w:rPr>
          <w:rFonts w:eastAsia="Arial Unicode MS"/>
          <w:lang w:val="pt-PT"/>
        </w:rPr>
      </w:pPr>
    </w:p>
    <w:p w:rsidR="00050C81" w:rsidRDefault="00050C81">
      <w:pPr>
        <w:pStyle w:val="Ttulo1"/>
        <w:rPr>
          <w:rFonts w:eastAsia="Arial Unicode MS"/>
          <w:lang w:val="pt-PT"/>
        </w:rPr>
      </w:pPr>
      <w:bookmarkStart w:id="6" w:name="_Toc428178752"/>
      <w:r>
        <w:rPr>
          <w:rFonts w:eastAsia="Arial Unicode MS"/>
          <w:lang w:val="pt-PT"/>
        </w:rPr>
        <w:lastRenderedPageBreak/>
        <w:t>glossário</w:t>
      </w:r>
      <w:bookmarkEnd w:id="6"/>
    </w:p>
    <w:p w:rsidR="00050C81" w:rsidRDefault="00050C81">
      <w:pPr>
        <w:rPr>
          <w:rFonts w:eastAsia="Arial Unicode MS"/>
          <w:lang w:val="pt-PT"/>
        </w:rPr>
      </w:pPr>
    </w:p>
    <w:p w:rsidR="00DC6B37" w:rsidRDefault="00DC6B37">
      <w:pPr>
        <w:rPr>
          <w:rFonts w:eastAsia="Arial Unicode MS"/>
          <w:lang w:val="pt-PT"/>
        </w:rPr>
      </w:pPr>
    </w:p>
    <w:p w:rsidR="00050C81" w:rsidRDefault="00050C81">
      <w:pPr>
        <w:rPr>
          <w:rFonts w:eastAsia="Arial Unicode MS"/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0"/>
        <w:gridCol w:w="7728"/>
      </w:tblGrid>
      <w:tr w:rsidR="00050C81">
        <w:tc>
          <w:tcPr>
            <w:tcW w:w="2050" w:type="dxa"/>
            <w:shd w:val="clear" w:color="auto" w:fill="B3B3B3"/>
          </w:tcPr>
          <w:p w:rsidR="00050C81" w:rsidRDefault="00050C81">
            <w:pPr>
              <w:rPr>
                <w:rFonts w:eastAsia="Arial Unicode MS"/>
                <w:b/>
                <w:bCs/>
                <w:lang w:val="pt-PT"/>
              </w:rPr>
            </w:pPr>
            <w:r>
              <w:rPr>
                <w:rFonts w:eastAsia="Arial Unicode MS"/>
                <w:b/>
                <w:bCs/>
                <w:lang w:val="pt-PT"/>
              </w:rPr>
              <w:t>Termo/Sigla</w:t>
            </w:r>
          </w:p>
        </w:tc>
        <w:tc>
          <w:tcPr>
            <w:tcW w:w="7728" w:type="dxa"/>
            <w:shd w:val="clear" w:color="auto" w:fill="B3B3B3"/>
          </w:tcPr>
          <w:p w:rsidR="00050C81" w:rsidRDefault="00050C81">
            <w:pPr>
              <w:rPr>
                <w:rFonts w:eastAsia="Arial Unicode MS"/>
                <w:b/>
                <w:bCs/>
                <w:lang w:val="pt-PT"/>
              </w:rPr>
            </w:pPr>
            <w:r>
              <w:rPr>
                <w:rFonts w:eastAsia="Arial Unicode MS"/>
                <w:b/>
                <w:bCs/>
                <w:lang w:val="pt-PT"/>
              </w:rPr>
              <w:t>Descrição</w:t>
            </w:r>
          </w:p>
        </w:tc>
      </w:tr>
      <w:tr w:rsidR="00050C81">
        <w:tc>
          <w:tcPr>
            <w:tcW w:w="2050" w:type="dxa"/>
          </w:tcPr>
          <w:p w:rsidR="00050C81" w:rsidRDefault="00E106EE">
            <w:pPr>
              <w:rPr>
                <w:rFonts w:eastAsia="Arial Unicode MS"/>
                <w:lang w:val="pt-PT"/>
              </w:rPr>
            </w:pPr>
            <w:r>
              <w:rPr>
                <w:rFonts w:eastAsia="Arial Unicode MS"/>
                <w:lang w:val="pt-PT"/>
              </w:rPr>
              <w:t>Taxonomia</w:t>
            </w:r>
          </w:p>
        </w:tc>
        <w:tc>
          <w:tcPr>
            <w:tcW w:w="7728" w:type="dxa"/>
          </w:tcPr>
          <w:p w:rsidR="00050C81" w:rsidRDefault="00E106EE">
            <w:pPr>
              <w:rPr>
                <w:rFonts w:eastAsia="Arial Unicode MS"/>
                <w:lang w:val="pt-PT"/>
              </w:rPr>
            </w:pPr>
            <w:r>
              <w:rPr>
                <w:rFonts w:eastAsia="Arial Unicode MS"/>
                <w:lang w:val="pt-PT"/>
              </w:rPr>
              <w:t xml:space="preserve">Classifica como os seres vivos são organizados </w:t>
            </w:r>
            <w:r w:rsidR="00F27785">
              <w:rPr>
                <w:rFonts w:eastAsia="Arial Unicode MS"/>
                <w:lang w:val="pt-PT"/>
              </w:rPr>
              <w:t>biologicamente.</w:t>
            </w:r>
          </w:p>
        </w:tc>
      </w:tr>
      <w:tr w:rsidR="00050C81">
        <w:tc>
          <w:tcPr>
            <w:tcW w:w="2050" w:type="dxa"/>
          </w:tcPr>
          <w:p w:rsidR="00050C81" w:rsidRDefault="00050C81">
            <w:pPr>
              <w:rPr>
                <w:rFonts w:eastAsia="Arial Unicode MS"/>
                <w:lang w:val="pt-PT"/>
              </w:rPr>
            </w:pPr>
          </w:p>
        </w:tc>
        <w:tc>
          <w:tcPr>
            <w:tcW w:w="7728" w:type="dxa"/>
          </w:tcPr>
          <w:p w:rsidR="00050C81" w:rsidRDefault="00050C81">
            <w:pPr>
              <w:rPr>
                <w:rFonts w:eastAsia="Arial Unicode MS"/>
                <w:lang w:val="pt-PT"/>
              </w:rPr>
            </w:pPr>
          </w:p>
        </w:tc>
      </w:tr>
    </w:tbl>
    <w:p w:rsidR="00050C81" w:rsidRDefault="00050C81">
      <w:pPr>
        <w:rPr>
          <w:rFonts w:eastAsia="Arial Unicode MS"/>
          <w:lang w:val="pt-PT"/>
        </w:rPr>
      </w:pPr>
    </w:p>
    <w:sectPr w:rsidR="00050C81">
      <w:headerReference w:type="even" r:id="rId10"/>
      <w:headerReference w:type="default" r:id="rId11"/>
      <w:footerReference w:type="default" r:id="rId12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7D7A" w:rsidRDefault="00BB7D7A">
      <w:r>
        <w:separator/>
      </w:r>
    </w:p>
  </w:endnote>
  <w:endnote w:type="continuationSeparator" w:id="0">
    <w:p w:rsidR="00BB7D7A" w:rsidRDefault="00BB7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4C65" w:rsidRDefault="007E4C65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7E4C65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7E4C65" w:rsidRDefault="007E4C65">
          <w:pPr>
            <w:pStyle w:val="Rodap"/>
          </w:pPr>
          <w:proofErr w:type="spellStart"/>
          <w:r>
            <w:t>Politec</w:t>
          </w:r>
          <w:proofErr w:type="spellEnd"/>
          <w:r>
            <w:t xml:space="preserve"> Ltda.</w:t>
          </w:r>
        </w:p>
        <w:p w:rsidR="007E4C65" w:rsidRDefault="007E4C65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7E4C65" w:rsidRDefault="007E4C65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7E4C65" w:rsidRDefault="007E4C65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:rsidR="007E4C65" w:rsidRDefault="007E4C6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C81" w:rsidRDefault="00050C81"/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521"/>
      <w:gridCol w:w="1484"/>
      <w:gridCol w:w="1705"/>
    </w:tblGrid>
    <w:tr w:rsidR="00050C81" w:rsidTr="007E4C65">
      <w:trPr>
        <w:cantSplit/>
      </w:trPr>
      <w:tc>
        <w:tcPr>
          <w:tcW w:w="6521" w:type="dxa"/>
        </w:tcPr>
        <w:p w:rsidR="00050C81" w:rsidRDefault="00BB7D7A" w:rsidP="007E4C65">
          <w:pPr>
            <w:pStyle w:val="Rodap"/>
            <w:tabs>
              <w:tab w:val="clear" w:pos="4320"/>
              <w:tab w:val="clear" w:pos="8640"/>
              <w:tab w:val="left" w:pos="5309"/>
            </w:tabs>
          </w:pPr>
          <w:sdt>
            <w:sdtPr>
              <w:alias w:val="Gestor"/>
              <w:tag w:val=""/>
              <w:id w:val="-1026712989"/>
              <w:placeholder>
                <w:docPart w:val="73594D90328A40959D7BB3B342F97E69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E106EE">
                <w:t>&lt;</w:t>
              </w:r>
              <w:proofErr w:type="spellStart"/>
              <w:r w:rsidR="00E106EE">
                <w:t>WBio</w:t>
              </w:r>
              <w:proofErr w:type="spellEnd"/>
              <w:r w:rsidR="00E106EE">
                <w:t>&gt; - &lt;Wikipédia Biológica&gt;</w:t>
              </w:r>
            </w:sdtContent>
          </w:sdt>
          <w:r w:rsidR="007E4C65">
            <w:tab/>
          </w:r>
          <w:sdt>
            <w:sdtPr>
              <w:alias w:val="Assunto"/>
              <w:tag w:val=""/>
              <w:id w:val="-343706752"/>
              <w:placeholder>
                <w:docPart w:val="6F83C70913C847A59141FB04D0CC3935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5831F7">
                <w:t>Versão &lt;1.0&gt;</w:t>
              </w:r>
            </w:sdtContent>
          </w:sdt>
        </w:p>
      </w:tc>
      <w:tc>
        <w:tcPr>
          <w:tcW w:w="1484" w:type="dxa"/>
          <w:vAlign w:val="center"/>
        </w:tcPr>
        <w:p w:rsidR="00050C81" w:rsidRDefault="00050C81">
          <w:pPr>
            <w:pStyle w:val="Rodap"/>
            <w:rPr>
              <w:lang w:val="pt-PT"/>
            </w:rPr>
          </w:pPr>
        </w:p>
      </w:tc>
      <w:tc>
        <w:tcPr>
          <w:tcW w:w="1705" w:type="dxa"/>
          <w:vAlign w:val="center"/>
        </w:tcPr>
        <w:p w:rsidR="00050C81" w:rsidRDefault="00050C81" w:rsidP="007E4C65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1E5A50">
            <w:rPr>
              <w:noProof/>
            </w:rPr>
            <w:t>4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1E5A50">
            <w:rPr>
              <w:noProof/>
            </w:rPr>
            <w:t>4</w:t>
          </w:r>
          <w:r>
            <w:fldChar w:fldCharType="end"/>
          </w:r>
        </w:p>
      </w:tc>
    </w:tr>
  </w:tbl>
  <w:p w:rsidR="00050C81" w:rsidRDefault="007E4C65" w:rsidP="007E4C65">
    <w:pPr>
      <w:jc w:val="right"/>
    </w:pPr>
    <w:proofErr w:type="spellStart"/>
    <w:r>
      <w:t>vs</w:t>
    </w:r>
    <w:proofErr w:type="spellEnd"/>
    <w:r>
      <w:t xml:space="preserve">: </w:t>
    </w:r>
    <w:r w:rsidR="00BB7D7A">
      <w:fldChar w:fldCharType="begin"/>
    </w:r>
    <w:r w:rsidR="00BB7D7A">
      <w:instrText xml:space="preserve"> DOCPROPERTY  "Versão Modelo"  \* MERGEFORMAT </w:instrText>
    </w:r>
    <w:r w:rsidR="00BB7D7A">
      <w:fldChar w:fldCharType="separate"/>
    </w:r>
    <w:r w:rsidR="00E106EE">
      <w:t>1</w:t>
    </w:r>
    <w:r w:rsidR="00BB7D7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7D7A" w:rsidRDefault="00BB7D7A">
      <w:r>
        <w:separator/>
      </w:r>
    </w:p>
  </w:footnote>
  <w:footnote w:type="continuationSeparator" w:id="0">
    <w:p w:rsidR="00BB7D7A" w:rsidRDefault="00BB7D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7E4C65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7E4C65" w:rsidRDefault="007E4C65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7E4C65" w:rsidRDefault="007E4C65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:rsidR="007E4C65" w:rsidRDefault="007E4C65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1" w:dyaOrig="67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2.25pt;height:34.5pt">
                <v:imagedata r:id="rId1" o:title=""/>
              </v:shape>
              <o:OLEObject Type="Embed" ProgID="Word.Picture.8" ShapeID="_x0000_i1025" DrawAspect="Content" ObjectID="_1794765479" r:id="rId2"/>
            </w:object>
          </w:r>
        </w:p>
      </w:tc>
    </w:tr>
  </w:tbl>
  <w:p w:rsidR="007E4C65" w:rsidRDefault="007E4C6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C81" w:rsidRDefault="00050C8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050C81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:rsidR="00050C81" w:rsidRDefault="00050C81">
          <w:pPr>
            <w:pStyle w:val="Cabealho"/>
            <w:rPr>
              <w:lang w:val="pt-PT"/>
            </w:rPr>
          </w:pPr>
          <w:r>
            <w:rPr>
              <w:lang w:val="pt-PT"/>
            </w:rPr>
            <w:t>&lt;Marca do Cliente&gt;</w:t>
          </w:r>
        </w:p>
      </w:tc>
      <w:sdt>
        <w:sdtPr>
          <w:alias w:val="Título"/>
          <w:tag w:val=""/>
          <w:id w:val="-434601566"/>
          <w:placeholder>
            <w:docPart w:val="EC9AF83676834521A532BFD7AE1C0D6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:rsidR="00050C81" w:rsidRDefault="00360F94">
              <w:pPr>
                <w:pStyle w:val="Cabealho"/>
              </w:pPr>
              <w:r>
                <w:t>Manual do Usuário</w:t>
              </w:r>
            </w:p>
          </w:tc>
        </w:sdtContent>
      </w:sdt>
      <w:tc>
        <w:tcPr>
          <w:tcW w:w="1440" w:type="dxa"/>
          <w:vAlign w:val="center"/>
        </w:tcPr>
        <w:p w:rsidR="00050C81" w:rsidRDefault="00050C81">
          <w:pPr>
            <w:pStyle w:val="Cabealho"/>
          </w:pPr>
        </w:p>
      </w:tc>
    </w:tr>
  </w:tbl>
  <w:p w:rsidR="00050C81" w:rsidRDefault="00050C81">
    <w:pPr>
      <w:rPr>
        <w:ins w:id="7" w:author="Rronchesi" w:date="2005-02-15T08:26:00Z"/>
        <w:del w:id="8" w:author="luis.monteiro" w:date="2005-02-25T17:19:00Z"/>
      </w:rPr>
    </w:pPr>
  </w:p>
  <w:p w:rsidR="00050C81" w:rsidRDefault="00050C8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C1FD0"/>
    <w:multiLevelType w:val="hybridMultilevel"/>
    <w:tmpl w:val="4E58F2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1441E"/>
    <w:multiLevelType w:val="hybridMultilevel"/>
    <w:tmpl w:val="7F36CA5C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6090370"/>
    <w:multiLevelType w:val="hybridMultilevel"/>
    <w:tmpl w:val="F97CA2A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6E2389F"/>
    <w:multiLevelType w:val="hybridMultilevel"/>
    <w:tmpl w:val="C0D091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F37BFE"/>
    <w:multiLevelType w:val="hybridMultilevel"/>
    <w:tmpl w:val="C20A9228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EC7E393E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1"/>
  </w:num>
  <w:num w:numId="8">
    <w:abstractNumId w:val="2"/>
  </w:num>
  <w:num w:numId="9">
    <w:abstractNumId w:val="0"/>
  </w:num>
  <w:num w:numId="10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EE"/>
    <w:rsid w:val="00050C81"/>
    <w:rsid w:val="001E5A50"/>
    <w:rsid w:val="00342A76"/>
    <w:rsid w:val="00360F94"/>
    <w:rsid w:val="004B4F0B"/>
    <w:rsid w:val="004C6C28"/>
    <w:rsid w:val="005347A6"/>
    <w:rsid w:val="005831F7"/>
    <w:rsid w:val="005E51E7"/>
    <w:rsid w:val="00634873"/>
    <w:rsid w:val="00787169"/>
    <w:rsid w:val="007C06DD"/>
    <w:rsid w:val="007E4C65"/>
    <w:rsid w:val="0082586B"/>
    <w:rsid w:val="008E3C4A"/>
    <w:rsid w:val="009725CC"/>
    <w:rsid w:val="00980893"/>
    <w:rsid w:val="009D066D"/>
    <w:rsid w:val="00AE17A6"/>
    <w:rsid w:val="00B45718"/>
    <w:rsid w:val="00BB7D7A"/>
    <w:rsid w:val="00C15C80"/>
    <w:rsid w:val="00DC6B37"/>
    <w:rsid w:val="00E106EE"/>
    <w:rsid w:val="00F2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CADC8CC"/>
  <w15:docId w15:val="{08194CAA-4603-4B1C-81CA-0B67E9E17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numPr>
        <w:numId w:val="3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4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5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6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7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semiHidden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styleId="Lista">
    <w:name w:val="List"/>
    <w:basedOn w:val="Normal"/>
    <w:semiHidden/>
    <w:pPr>
      <w:numPr>
        <w:numId w:val="2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styleId="Parteinferiordoformulrio">
    <w:name w:val="HTML Bottom of Form"/>
    <w:basedOn w:val="Normal"/>
    <w:next w:val="Normal"/>
    <w:hidden/>
    <w:pPr>
      <w:widowControl w:val="0"/>
      <w:pBdr>
        <w:top w:val="single" w:sz="6" w:space="1" w:color="auto"/>
      </w:pBdr>
      <w:spacing w:line="240" w:lineRule="atLeast"/>
      <w:jc w:val="center"/>
    </w:pPr>
    <w:rPr>
      <w:vanish/>
      <w:color w:val="auto"/>
      <w:sz w:val="16"/>
      <w:szCs w:val="16"/>
    </w:rPr>
  </w:style>
  <w:style w:type="paragraph" w:styleId="Partesuperior-zdoformulrio">
    <w:name w:val="HTML Top of Form"/>
    <w:basedOn w:val="Normal"/>
    <w:next w:val="Normal"/>
    <w:hidden/>
    <w:pPr>
      <w:widowControl w:val="0"/>
      <w:pBdr>
        <w:bottom w:val="single" w:sz="6" w:space="1" w:color="auto"/>
      </w:pBdr>
      <w:spacing w:line="240" w:lineRule="atLeast"/>
      <w:jc w:val="center"/>
    </w:pPr>
    <w:rPr>
      <w:vanish/>
      <w:color w:val="auto"/>
      <w:sz w:val="16"/>
      <w:szCs w:val="16"/>
    </w:rPr>
  </w:style>
  <w:style w:type="character" w:customStyle="1" w:styleId="RodapChar">
    <w:name w:val="Rodapé Char"/>
    <w:basedOn w:val="Fontepargpadro"/>
    <w:link w:val="Rodap"/>
    <w:semiHidden/>
    <w:rsid w:val="007E4C65"/>
    <w:rPr>
      <w:rFonts w:ascii="Arial" w:hAnsi="Arial" w:cs="Arial"/>
      <w:color w:val="000000"/>
      <w:lang w:val="pt-BR" w:eastAsia="pt-BR"/>
    </w:rPr>
  </w:style>
  <w:style w:type="character" w:styleId="TextodoEspaoReservado">
    <w:name w:val="Placeholder Text"/>
    <w:basedOn w:val="Fontepargpadro"/>
    <w:uiPriority w:val="99"/>
    <w:semiHidden/>
    <w:rsid w:val="007E4C65"/>
    <w:rPr>
      <w:color w:val="808080"/>
    </w:rPr>
  </w:style>
  <w:style w:type="paragraph" w:styleId="PargrafodaLista">
    <w:name w:val="List Paragraph"/>
    <w:basedOn w:val="Normal"/>
    <w:uiPriority w:val="34"/>
    <w:qFormat/>
    <w:rsid w:val="005E5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uno\Downloads\Template%20-%20Manual%20do%20Usu&#225;ri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A62D352E2DB4FDB9632201F59EAFE5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E2C3C7-A560-41C6-8215-C2B8C7DF9753}"/>
      </w:docPartPr>
      <w:docPartBody>
        <w:p w:rsidR="00000000" w:rsidRDefault="003D4E1E">
          <w:pPr>
            <w:pStyle w:val="8A62D352E2DB4FDB9632201F59EAFE5D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EC9AF83676834521A532BFD7AE1C0D6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748BB7-B050-4F10-BBD3-BC4F2C30A522}"/>
      </w:docPartPr>
      <w:docPartBody>
        <w:p w:rsidR="00000000" w:rsidRDefault="003D4E1E">
          <w:pPr>
            <w:pStyle w:val="EC9AF83676834521A532BFD7AE1C0D64"/>
          </w:pPr>
          <w:r w:rsidRPr="00352B81">
            <w:rPr>
              <w:rStyle w:val="TextodoEspaoReservado"/>
            </w:rPr>
            <w:t>[Título]</w:t>
          </w:r>
        </w:p>
      </w:docPartBody>
    </w:docPart>
    <w:docPart>
      <w:docPartPr>
        <w:name w:val="73594D90328A40959D7BB3B342F97E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8E5A5F5-5B16-46E5-A2DD-169EE78B8B82}"/>
      </w:docPartPr>
      <w:docPartBody>
        <w:p w:rsidR="00000000" w:rsidRDefault="003D4E1E">
          <w:pPr>
            <w:pStyle w:val="73594D90328A40959D7BB3B342F97E69"/>
          </w:pPr>
          <w:r w:rsidRPr="00352B81">
            <w:rPr>
              <w:rStyle w:val="TextodoEspaoReservado"/>
            </w:rPr>
            <w:t>[Gestor]</w:t>
          </w:r>
        </w:p>
      </w:docPartBody>
    </w:docPart>
    <w:docPart>
      <w:docPartPr>
        <w:name w:val="6F83C70913C847A59141FB04D0CC393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7880F88-288F-4680-B9C6-32A4D3B31532}"/>
      </w:docPartPr>
      <w:docPartBody>
        <w:p w:rsidR="00000000" w:rsidRDefault="003D4E1E">
          <w:pPr>
            <w:pStyle w:val="6F83C70913C847A59141FB04D0CC3935"/>
          </w:pPr>
          <w:r w:rsidRPr="00352B81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E1E"/>
    <w:rsid w:val="003D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8A62D352E2DB4FDB9632201F59EAFE5D">
    <w:name w:val="8A62D352E2DB4FDB9632201F59EAFE5D"/>
  </w:style>
  <w:style w:type="paragraph" w:customStyle="1" w:styleId="EC9AF83676834521A532BFD7AE1C0D64">
    <w:name w:val="EC9AF83676834521A532BFD7AE1C0D64"/>
  </w:style>
  <w:style w:type="paragraph" w:customStyle="1" w:styleId="73594D90328A40959D7BB3B342F97E69">
    <w:name w:val="73594D90328A40959D7BB3B342F97E69"/>
  </w:style>
  <w:style w:type="paragraph" w:customStyle="1" w:styleId="6F83C70913C847A59141FB04D0CC3935">
    <w:name w:val="6F83C70913C847A59141FB04D0CC39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Manual do Usuário</Template>
  <TotalTime>112</TotalTime>
  <Pages>5</Pages>
  <Words>571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do Usuário</vt:lpstr>
    </vt:vector>
  </TitlesOfParts>
  <Manager>&lt;WBio&gt; - &lt;Wikipédia Biológica&gt;</Manager>
  <Company/>
  <LinksUpToDate>false</LinksUpToDate>
  <CharactersWithSpaces>3653</CharactersWithSpaces>
  <SharedDoc>false</SharedDoc>
  <HLinks>
    <vt:vector size="30" baseType="variant"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_Toc420317001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_Toc420317000</vt:lpwstr>
      </vt:variant>
      <vt:variant>
        <vt:i4>1638460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_Toc420316999</vt:lpwstr>
      </vt:variant>
      <vt:variant>
        <vt:i4>1638460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_Toc420316998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_Toc420316997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do Usuário</dc:title>
  <dc:subject>Versão &lt;1.0&gt;</dc:subject>
  <dc:creator>Bruno</dc:creator>
  <cp:lastModifiedBy>Bruno</cp:lastModifiedBy>
  <cp:revision>1</cp:revision>
  <cp:lastPrinted>2004-08-19T09:54:00Z</cp:lastPrinted>
  <dcterms:created xsi:type="dcterms:W3CDTF">2024-12-03T13:22:00Z</dcterms:created>
  <dcterms:modified xsi:type="dcterms:W3CDTF">2024-12-04T00:12:00Z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